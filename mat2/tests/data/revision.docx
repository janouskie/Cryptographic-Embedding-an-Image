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ins w:id="0" w:author="Unknown Author" w:date="2018-06-28T23:47:58Z">
        <w:r>
          <w:rPr/>
          <w:t xml:space="preserve">This is a </w:t>
        </w:r>
      </w:ins>
      <w:ins w:id="1" w:author="Unknown Author" w:date="2018-06-28T23:48:00Z">
        <w:r>
          <w:rPr/>
          <w:t>modified text. You should only see this one and nothing else.</w:t>
        </w:r>
      </w:ins>
    </w:p>
    <w:p>
      <w:pPr>
        <w:pStyle w:val="Normal"/>
        <w:rPr/>
      </w:pPr>
      <w:del w:id="2" w:author="Unknown Author" w:date="2018-06-28T23:47:58Z">
        <w:r>
          <w:rPr/>
          <w:delText>I'm a text document : please love me.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ins w:id="3" w:author="Unknown Author" w:date="2018-07-01T17:42:41Z">
        <w:r>
          <w:rPr/>
        </w:r>
      </w:ins>
    </w:p>
    <w:p>
      <w:pPr>
        <w:pStyle w:val="Normal"/>
        <w:rPr/>
      </w:pPr>
      <w:ins w:id="4" w:author="Unknown Author" w:date="2018-07-01T17:42:41Z">
        <w:r>
          <w:rPr/>
        </w:r>
      </w:ins>
    </w:p>
    <w:p>
      <w:pPr>
        <w:pStyle w:val="Normal"/>
        <w:rPr>
          <w:b/>
          <w:b/>
          <w:bCs/>
          <w:i/>
          <w:i/>
          <w:iCs/>
        </w:rPr>
      </w:pPr>
      <w:ins w:id="5" w:author="Unknown Author" w:date="2018-07-01T17:42:41Z">
        <w:r>
          <w:rPr>
            <w:b/>
            <w:bCs/>
            <w:i/>
            <w:iCs/>
          </w:rPr>
          <w:t xml:space="preserve">This is an other </w:t>
        </w:r>
      </w:ins>
      <w:ins w:id="6" w:author="Unknown Author" w:date="2018-07-01T17:42:41Z">
        <w:r>
          <w:rPr>
            <w:b/>
            <w:bCs/>
            <w:i w:val="false"/>
            <w:iCs w:val="false"/>
            <w:u w:val="none"/>
          </w:rPr>
          <w:t>text</w:t>
        </w:r>
      </w:ins>
      <w:ins w:id="7" w:author="Unknown Author" w:date="2018-07-01T17:42:41Z">
        <w:r>
          <w:rPr>
            <w:b/>
            <w:bCs/>
            <w:i/>
            <w:iCs/>
          </w:rPr>
          <w:t xml:space="preserve"> </w:t>
        </w:r>
      </w:ins>
      <w:ins w:id="8" w:author="Unknown Author" w:date="2018-07-01T17:42:41Z">
        <w:r>
          <w:rPr>
            <w:b/>
            <w:bCs/>
            <w:i/>
            <w:iCs/>
            <w:strike/>
          </w:rPr>
          <w:t>that</w:t>
        </w:r>
      </w:ins>
      <w:ins w:id="9" w:author="Unknown Author" w:date="2018-07-01T17:42:41Z">
        <w:r>
          <w:rPr>
            <w:b/>
            <w:bCs/>
            <w:i/>
            <w:iCs/>
          </w:rPr>
          <w:t xml:space="preserve"> we should keep.</w:t>
        </w:r>
      </w:ins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trackRevision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Nimbus Roman No9 L;Times New Roman" w:hAnsi="Nimbus Roman No9 L;Times New Roman" w:eastAsia="DejaVu Sans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;Arial" w:hAnsi="Nimbus Sans L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Nimbus Roman No9 L;Times New Roman" w:hAnsi="Nimbus Roman No9 L;Times New Roman" w:eastAsia="Noto Sans CJK SC Regular" w:cs="FreeSans"/>
      <w:color w:val="00000A"/>
      <w:kern w:val="2"/>
      <w:sz w:val="22"/>
      <w:szCs w:val="24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imbus Roman No9 L;Times New Roman" w:hAnsi="Nimbus Roman No9 L;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imbus Roman No9 L;Times New Roman" w:hAnsi="Nimbus Roman No9 L;Times New Roman" w:cs="FreeSans"/>
    </w:rPr>
  </w:style>
  <w:style w:type="paragraph" w:styleId="Textbody1">
    <w:name w:val="Text body"/>
    <w:basedOn w:val="Normal"/>
    <w:qFormat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23</Words>
  <Characters>92</Characters>
  <CharactersWithSpaces>113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2011-08-05T10:49:31Z</dcterms:created>
  <dc:creator>julien voisin</dc:creator>
  <dc:description/>
  <dc:language>en-US</dc:language>
  <cp:lastModifiedBy/>
  <dcterms:modified xsi:type="dcterms:W3CDTF">2018-07-01T17:43:07Z</dcterms:modified>
  <cp:revision>3</cp:revision>
  <dc:subject/>
  <dc:title/>
</cp:coreProperties>
</file>